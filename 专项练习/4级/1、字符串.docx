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 w:val="32"/>
          <w:szCs w:val="32"/>
        </w:rPr>
        <w:t>以下模块，可以“说”出“我喜欢Apple”的是？（  ）</w:t>
      </w:r>
    </w:p>
    <w:p>
      <w:r>
        <w:rPr>
          <w:rFonts w:hint="eastAsia"/>
        </w:rPr>
        <w:t> </w:t>
      </w:r>
      <w:r>
        <w:drawing>
          <wp:inline distT="0" distB="0" distL="0" distR="0">
            <wp:extent cx="1847215" cy="16764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 w:ascii="微软雅黑" w:hAnsi="微软雅黑" w:eastAsia="微软雅黑" w:cs="微软雅黑"/>
          <w:sz w:val="28"/>
          <w:szCs w:val="28"/>
        </w:rPr>
        <w:t>A. 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684020" cy="564515"/>
            <wp:effectExtent l="0" t="0" r="508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261" cy="5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 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2670175" cy="560705"/>
            <wp:effectExtent l="0" t="0" r="9525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 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2969260" cy="4946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092" cy="518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D. 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953895" cy="499110"/>
            <wp:effectExtent l="0" t="0" r="1905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372" cy="50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执行以下脚本，“说”出的内容是？（  ）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4761230" cy="1591310"/>
            <wp:effectExtent l="0" t="0" r="1270" b="889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A. 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ad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B. 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cn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C. 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en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D. 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12</w:t>
      </w:r>
    </w:p>
    <w:p/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每次执行以下程序，都将“说”出“a1”。（  ）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3810635" cy="780415"/>
            <wp:effectExtent l="0" t="0" r="12065" b="698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A. 正确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B. 错误</w:t>
      </w:r>
    </w:p>
    <w:p/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sz w:val="32"/>
          <w:szCs w:val="32"/>
        </w:rPr>
        <w:t>以下选项中运行结果为8的是？（ ）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A. </w:t>
      </w: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1762125" cy="534670"/>
            <wp:effectExtent l="0" t="0" r="317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3457" cy="5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B. </w:t>
      </w: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3200400" cy="6972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777" cy="7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C. </w:t>
      </w: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2257425" cy="597535"/>
            <wp:effectExtent l="0" t="0" r="317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2020" cy="6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D. </w:t>
      </w: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1704975" cy="594995"/>
            <wp:effectExtent l="0" t="0" r="952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000" cy="62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sz w:val="32"/>
          <w:szCs w:val="32"/>
        </w:rPr>
        <w:t>运行以下程序，角色会说?（ ）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5274310" cy="748030"/>
            <wp:effectExtent l="0" t="0" r="889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A. horsdeer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B. hors3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C. deerhors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D. horse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sz w:val="32"/>
          <w:szCs w:val="32"/>
        </w:rPr>
        <w:t>在战争时期，为了防止敌军窃取消息，友军在传送消息的时候会把消息进行加密。以下为一段文字的加密程序，运行完毕后，变量【s1】的值会变为?（ ）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5274310" cy="4016375"/>
            <wp:effectExtent l="0" t="0" r="88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A. panda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B. dapan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C. adnap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D. apdan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b/>
          <w:bCs/>
          <w:color w:val="auto"/>
          <w:sz w:val="52"/>
          <w:szCs w:val="52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color w:val="auto"/>
          <w:sz w:val="52"/>
          <w:szCs w:val="52"/>
          <w:lang w:val="en-US" w:eastAsia="zh-CN"/>
        </w:rPr>
        <w:t>答案</w:t>
      </w:r>
    </w:p>
    <w:bookmarkEnd w:id="0"/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1、</w:t>
      </w:r>
      <w:ins w:id="0" w:author="我只喜欢喝白开" w:date="2020-02-07T10:44:23Z">
        <w:r>
          <w:rPr>
            <w:rFonts w:hint="eastAsia" w:ascii="微软雅黑" w:hAnsi="微软雅黑" w:eastAsia="微软雅黑" w:cs="微软雅黑"/>
            <w:sz w:val="32"/>
            <w:szCs w:val="32"/>
          </w:rPr>
          <w:drawing>
            <wp:inline distT="0" distB="0" distL="114300" distR="114300">
              <wp:extent cx="1828165" cy="352425"/>
              <wp:effectExtent l="0" t="0" r="635" b="3175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图片 1"/>
                      <pic:cNvPicPr>
                        <a:picLocks noChangeAspect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816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代码块可以将两组文本内容连接到一起。比如12我们就可以用</w:t>
      </w:r>
      <w:ins w:id="2" w:author="我只喜欢喝白开" w:date="2020-02-07T10:45:22Z">
        <w:r>
          <w:rPr>
            <w:rFonts w:hint="eastAsia" w:ascii="微软雅黑" w:hAnsi="微软雅黑" w:eastAsia="微软雅黑" w:cs="微软雅黑"/>
            <w:sz w:val="32"/>
            <w:szCs w:val="32"/>
          </w:rPr>
          <w:drawing>
            <wp:inline distT="0" distB="0" distL="114300" distR="114300">
              <wp:extent cx="1341755" cy="374650"/>
              <wp:effectExtent l="0" t="0" r="4445" b="635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3"/>
                      <pic:cNvPicPr>
                        <a:picLocks noChangeAspect="1"/>
                      </pic:cNvPicPr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175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来生成。而</w:t>
      </w:r>
      <w:ins w:id="4" w:author="我只喜欢喝白开" w:date="2020-02-07T10:45:00Z">
        <w:r>
          <w:rPr>
            <w:rFonts w:hint="eastAsia" w:ascii="微软雅黑" w:hAnsi="微软雅黑" w:eastAsia="微软雅黑" w:cs="微软雅黑"/>
            <w:sz w:val="32"/>
            <w:szCs w:val="32"/>
          </w:rPr>
          <w:drawing>
            <wp:inline distT="0" distB="0" distL="114300" distR="114300">
              <wp:extent cx="910590" cy="346710"/>
              <wp:effectExtent l="0" t="0" r="3810" b="889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2"/>
                      <pic:cNvPicPr>
                        <a:picLocks noChangeAspect="1"/>
                      </pic:cNvPicPr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0590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代码块是将其中数字直接相加。本题答案是B。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选项A运行结果是“我喜欢+Apple”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选项C运行结果是“我+喜欢+Apple”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选项D运行结果是“0”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2、本题中a的第4个字符是c，</w:t>
      </w:r>
      <w:ins w:id="6" w:author="我只喜欢喝白开" w:date="2020-02-07T14:29:20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每一个</w:t>
        </w:r>
      </w:ins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空格</w:t>
      </w:r>
      <w:ins w:id="7" w:author="我只喜欢喝白开" w:date="2020-02-07T14:29:26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也</w:t>
        </w:r>
      </w:ins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算</w:t>
      </w:r>
      <w:ins w:id="8" w:author="我只喜欢喝白开" w:date="2020-02-07T14:29:30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一个</w:t>
        </w:r>
      </w:ins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字符</w:t>
      </w:r>
      <w:ins w:id="9" w:author="我只喜欢喝白开" w:date="2020-02-07T14:29:15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，</w:t>
        </w:r>
      </w:ins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所以第8个字符是n。本题答案是：B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3、Smart的第三个字符为a 但是后面的是1-9的随机数。本题答案：错误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sz w:val="32"/>
          <w:szCs w:val="32"/>
        </w:rPr>
        <w:t>答案：B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sz w:val="32"/>
          <w:szCs w:val="32"/>
        </w:rPr>
        <w:t>答案：D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sz w:val="32"/>
          <w:szCs w:val="32"/>
        </w:rPr>
        <w:t>答案：C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解析：根据程序可知，需要加密的文字为“panda”，加密后的文字保存在变量【s1】中。变量【index】第一次为1，每次循环增加1。循环中，将变量【n】（即panda）的第【index】个字符和变量【s1】拼接在一起。一共执行panda的字符数次，即5次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第一次,index的值为1，【s1】的值为p，index变为2。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第二次,index的值为2，【s1】的值为ap，index变为3。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第三次,index的值为3，【s1】的值为nap，index变为4。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以此类推，第五次index的值为5，【s1】的值为adnap，index变为6，所以答案选择C。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我只喜欢喝白开">
    <w15:presenceInfo w15:providerId="WPS Office" w15:userId="2360021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6753"/>
    <w:rsid w:val="0BF65B2F"/>
    <w:rsid w:val="12863803"/>
    <w:rsid w:val="17205DB0"/>
    <w:rsid w:val="18A95000"/>
    <w:rsid w:val="1E941E12"/>
    <w:rsid w:val="21EE38D9"/>
    <w:rsid w:val="278C5D80"/>
    <w:rsid w:val="2D93108B"/>
    <w:rsid w:val="32371C4A"/>
    <w:rsid w:val="3A7F4800"/>
    <w:rsid w:val="3DC765FD"/>
    <w:rsid w:val="414912D6"/>
    <w:rsid w:val="42856D04"/>
    <w:rsid w:val="63A15BF8"/>
    <w:rsid w:val="666C5100"/>
    <w:rsid w:val="7C096476"/>
    <w:rsid w:val="7D356F33"/>
    <w:rsid w:val="7D77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2020-03-31T10:30:37Z</dcterms:created>
  <dc:creator>鸟人叔</dc:creator>
  <cp:lastModifiedBy>李琼</cp:lastModifiedBy>
  <dcterms:modified xsi:type="dcterms:W3CDTF">2020-03-31T14:57:20Z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