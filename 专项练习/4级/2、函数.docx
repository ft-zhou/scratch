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 w:val="32"/>
          <w:szCs w:val="32"/>
        </w:rPr>
        <w:t>自定义一个判断质数的积木，其中箭头处应填入的条件是？（  ）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2327275" cy="5173345"/>
            <wp:effectExtent l="0" t="0" r="9525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2320" cy="5183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A. </w:t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2545715" cy="439420"/>
            <wp:effectExtent l="0" t="0" r="6985" b="508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4833" cy="444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B. </w:t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2560320" cy="436245"/>
            <wp:effectExtent l="0" t="0" r="508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1221" cy="443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C. </w:t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2487930" cy="497840"/>
            <wp:effectExtent l="0" t="0" r="1270" b="1016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946" cy="535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D. </w:t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2487930" cy="572770"/>
            <wp:effectExtent l="0" t="0" r="1270" b="1143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7930" cy="595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32"/>
        </w:rPr>
        <w:t>以下代码，点击绿旗后，将“说”出？（  ）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2607945" cy="3069590"/>
            <wp:effectExtent l="0" t="0" r="8255" b="381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640" cy="3079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A. 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5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B. 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8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C. 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32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D. 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输出值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3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、</w:t>
      </w:r>
      <w:r>
        <w:rPr>
          <w:rFonts w:hint="eastAsia" w:ascii="微软雅黑" w:hAnsi="微软雅黑" w:eastAsia="微软雅黑" w:cs="微软雅黑"/>
          <w:sz w:val="32"/>
          <w:szCs w:val="32"/>
        </w:rPr>
        <w:t>以下自定义脚本，将根据输入的数字，绘制（ ）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2670175" cy="3188335"/>
            <wp:effectExtent l="0" t="0" r="9525" b="1206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A. 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正三角形，输入数字为边长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B. 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正方形，输入数字为边长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C. 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正N边形，输入数字为边数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D. 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正N边形，输入数字为边长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sz w:val="32"/>
          <w:szCs w:val="32"/>
        </w:rPr>
        <w:t>以下程序运行后，函数中的变量【a】【b】【c】的值分别为?（ ）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5274310" cy="2289175"/>
            <wp:effectExtent l="0" t="0" r="889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A. 5/10/20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B. 6/8/5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C. 11/18/15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D. 11/18/25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sz w:val="32"/>
          <w:szCs w:val="32"/>
        </w:rPr>
        <w:t>以下程序运行完毕后，变量【k】的值为?（ ）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5274310" cy="26289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A. 16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B. 64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C. 80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D. 100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sz w:val="32"/>
          <w:szCs w:val="32"/>
        </w:rPr>
        <w:t>以下程序运行完毕后，变量【sum】的值为?（ ）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5274310" cy="2589530"/>
            <wp:effectExtent l="0" t="0" r="889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A. 64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B. 72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C. 100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D. 136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7、</w:t>
      </w:r>
      <w:r>
        <w:rPr>
          <w:rFonts w:hint="eastAsia" w:ascii="微软雅黑" w:hAnsi="微软雅黑" w:eastAsia="微软雅黑" w:cs="微软雅黑"/>
          <w:sz w:val="32"/>
          <w:szCs w:val="32"/>
        </w:rPr>
        <w:t>小强同学编写了一个绘图的小程序，如下图所示，程序运行完毕后，舞台上绘制的图案为？（ ）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4440555" cy="4211955"/>
            <wp:effectExtent l="0" t="0" r="444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648" cy="42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A. </w:t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2105025" cy="1857375"/>
            <wp:effectExtent l="0" t="0" r="317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B. </w:t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2076450" cy="2058670"/>
            <wp:effectExtent l="0" t="0" r="6350" b="1143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5546" cy="21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C. </w:t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1962150" cy="1939925"/>
            <wp:effectExtent l="0" t="0" r="635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997" cy="197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D. </w:t>
      </w: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0" distR="0">
            <wp:extent cx="2105025" cy="2142490"/>
            <wp:effectExtent l="0" t="0" r="3175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72" cy="215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jc w:val="left"/>
        <w:rPr>
          <w:rFonts w:hint="default" w:ascii="微软雅黑" w:hAnsi="微软雅黑" w:eastAsia="微软雅黑" w:cs="微软雅黑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52"/>
          <w:szCs w:val="52"/>
          <w:lang w:val="en-US" w:eastAsia="zh-CN"/>
        </w:rPr>
        <w:t>答案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1、</w:t>
      </w:r>
      <w:ins w:id="0" w:author="我只喜欢喝白开" w:date="2020-02-07T11:55:48Z">
        <w:r>
          <w:rPr>
            <w:rFonts w:hint="eastAsia" w:ascii="微软雅黑" w:hAnsi="微软雅黑" w:eastAsia="微软雅黑" w:cs="微软雅黑"/>
            <w:sz w:val="32"/>
            <w:szCs w:val="32"/>
          </w:rPr>
          <w:t>质数又称素数。</w:t>
        </w:r>
      </w:ins>
      <w:ins w:id="1" w:author="我只喜欢喝白开" w:date="2020-02-07T11:56:08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是</w:t>
        </w:r>
      </w:ins>
      <w:ins w:id="2" w:author="我只喜欢喝白开" w:date="2020-02-07T11:55:48Z">
        <w:r>
          <w:rPr>
            <w:rFonts w:hint="eastAsia" w:ascii="微软雅黑" w:hAnsi="微软雅黑" w:eastAsia="微软雅黑" w:cs="微软雅黑"/>
            <w:sz w:val="32"/>
            <w:szCs w:val="32"/>
          </w:rPr>
          <w:t>一个大于1的</w:t>
        </w:r>
      </w:ins>
      <w:ins w:id="3" w:author="我只喜欢喝白开" w:date="2020-02-07T11:55:48Z">
        <w:r>
          <w:rPr>
            <w:rFonts w:hint="eastAsia" w:ascii="微软雅黑" w:hAnsi="微软雅黑" w:eastAsia="微软雅黑" w:cs="微软雅黑"/>
            <w:sz w:val="32"/>
            <w:szCs w:val="32"/>
          </w:rPr>
          <w:fldChar w:fldCharType="begin"/>
        </w:r>
      </w:ins>
      <w:ins w:id="4" w:author="我只喜欢喝白开" w:date="2020-02-07T11:55:48Z">
        <w:r>
          <w:rPr>
            <w:rFonts w:hint="eastAsia" w:ascii="微软雅黑" w:hAnsi="微软雅黑" w:eastAsia="微软雅黑" w:cs="微软雅黑"/>
            <w:sz w:val="32"/>
            <w:szCs w:val="32"/>
          </w:rPr>
          <w:instrText xml:space="preserve"> HYPERLINK "https://baike.sogou.com/lemma/ShowInnerLink.htm?lemmaId=213727&amp;ss_c=ssc.citiao.link" \t "https://baike.sogou.com/_blank" </w:instrText>
        </w:r>
      </w:ins>
      <w:ins w:id="5" w:author="我只喜欢喝白开" w:date="2020-02-07T11:55:48Z">
        <w:r>
          <w:rPr>
            <w:rFonts w:hint="eastAsia" w:ascii="微软雅黑" w:hAnsi="微软雅黑" w:eastAsia="微软雅黑" w:cs="微软雅黑"/>
            <w:sz w:val="32"/>
            <w:szCs w:val="32"/>
          </w:rPr>
          <w:fldChar w:fldCharType="separate"/>
        </w:r>
      </w:ins>
      <w:ins w:id="6" w:author="我只喜欢喝白开" w:date="2020-02-07T11:55:48Z">
        <w:r>
          <w:rPr>
            <w:rFonts w:hint="eastAsia" w:ascii="微软雅黑" w:hAnsi="微软雅黑" w:eastAsia="微软雅黑" w:cs="微软雅黑"/>
            <w:sz w:val="32"/>
            <w:szCs w:val="32"/>
          </w:rPr>
          <w:t>自然数</w:t>
        </w:r>
      </w:ins>
      <w:ins w:id="7" w:author="我只喜欢喝白开" w:date="2020-02-07T11:55:48Z">
        <w:r>
          <w:rPr>
            <w:rFonts w:hint="eastAsia" w:ascii="微软雅黑" w:hAnsi="微软雅黑" w:eastAsia="微软雅黑" w:cs="微软雅黑"/>
            <w:sz w:val="32"/>
            <w:szCs w:val="32"/>
          </w:rPr>
          <w:fldChar w:fldCharType="end"/>
        </w:r>
      </w:ins>
      <w:ins w:id="8" w:author="我只喜欢喝白开" w:date="2020-02-07T11:55:48Z">
        <w:r>
          <w:rPr>
            <w:rFonts w:hint="eastAsia" w:ascii="微软雅黑" w:hAnsi="微软雅黑" w:eastAsia="微软雅黑" w:cs="微软雅黑"/>
            <w:sz w:val="32"/>
            <w:szCs w:val="32"/>
          </w:rPr>
          <w:t>，除了1和它自身外，不能被其他自然数整除的数叫做质数；</w:t>
        </w:r>
      </w:ins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本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题中变量“个数”统计的是num能被多少个数整除</w:t>
      </w:r>
      <w:ins w:id="9" w:author="我只喜欢喝白开" w:date="2020-02-07T11:58:51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，</w:t>
        </w:r>
      </w:ins>
      <w:ins w:id="10" w:author="我只喜欢喝白开" w:date="2020-02-07T11:58:52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如果</w:t>
        </w:r>
      </w:ins>
      <w:ins w:id="11" w:author="我只喜欢喝白开" w:date="2020-02-07T11:58:54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超过2</w:t>
        </w:r>
      </w:ins>
      <w:ins w:id="12" w:author="我只喜欢喝白开" w:date="2020-02-07T11:58:56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个</w:t>
        </w:r>
      </w:ins>
      <w:ins w:id="13" w:author="我只喜欢喝白开" w:date="2020-02-07T11:58:57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就</w:t>
        </w:r>
      </w:ins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所以我们</w:t>
      </w:r>
      <w:ins w:id="14" w:author="我只喜欢喝白开" w:date="2020-02-07T10:56:14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在</w:t>
        </w:r>
      </w:ins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num除以“除数”的余数等于0的时候将“个数”增加1。本题答案是：B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2、本题自定义代码块的功能是说出最大值。</w:t>
      </w:r>
      <w:ins w:id="15" w:author="我只喜欢喝白开" w:date="2020-02-07T14:17:44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程序</w:t>
        </w:r>
      </w:ins>
      <w:ins w:id="16" w:author="我只喜欢喝白开" w:date="2020-02-07T14:17:46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运行后</w:t>
        </w:r>
      </w:ins>
      <w:ins w:id="17" w:author="我只喜欢喝白开" w:date="2020-02-07T14:17:47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，</w:t>
        </w:r>
      </w:ins>
      <w:ins w:id="18" w:author="我只喜欢喝白开" w:date="2020-02-07T14:17:54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自定义</w:t>
        </w:r>
      </w:ins>
      <w:ins w:id="19" w:author="我只喜欢喝白开" w:date="2020-02-07T14:17:55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积木</w:t>
        </w:r>
      </w:ins>
      <w:ins w:id="20" w:author="我只喜欢喝白开" w:date="2020-02-07T14:17:57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中的</w:t>
        </w:r>
      </w:ins>
      <w:ins w:id="21" w:author="我只喜欢喝白开" w:date="2020-02-07T14:17:59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1</w:t>
        </w:r>
      </w:ins>
      <w:ins w:id="22" w:author="我只喜欢喝白开" w:date="2020-02-07T14:18:06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表示</w:t>
        </w:r>
      </w:ins>
      <w:ins w:id="23" w:author="我只喜欢喝白开" w:date="2020-02-07T14:18:07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5</w:t>
        </w:r>
      </w:ins>
      <w:ins w:id="24" w:author="我只喜欢喝白开" w:date="2020-02-07T14:18:09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,2</w:t>
        </w:r>
      </w:ins>
      <w:ins w:id="25" w:author="我只喜欢喝白开" w:date="2020-02-07T14:18:10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表示</w:t>
        </w:r>
      </w:ins>
      <w:ins w:id="26" w:author="我只喜欢喝白开" w:date="2020-02-07T14:18:18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32</w:t>
        </w:r>
      </w:ins>
      <w:ins w:id="27" w:author="我只喜欢喝白开" w:date="2020-02-07T14:18:20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,</w:t>
        </w:r>
      </w:ins>
      <w:ins w:id="28" w:author="我只喜欢喝白开" w:date="2020-02-07T14:18:22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3</w:t>
        </w:r>
      </w:ins>
      <w:ins w:id="29" w:author="我只喜欢喝白开" w:date="2020-02-07T14:18:23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表示</w:t>
        </w:r>
      </w:ins>
      <w:ins w:id="30" w:author="我只喜欢喝白开" w:date="2020-02-07T14:18:26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8</w:t>
        </w:r>
      </w:ins>
      <w:ins w:id="31" w:author="我只喜欢喝白开" w:date="2020-02-07T14:18:28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，</w:t>
        </w:r>
      </w:ins>
      <w:ins w:id="32" w:author="我只喜欢喝白开" w:date="2020-02-07T14:20:48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经过</w:t>
        </w:r>
      </w:ins>
      <w:ins w:id="33" w:author="我只喜欢喝白开" w:date="2020-02-07T14:18:35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比较</w:t>
        </w:r>
      </w:ins>
      <w:ins w:id="34" w:author="我只喜欢喝白开" w:date="2020-02-07T14:18:37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得知</w:t>
        </w:r>
      </w:ins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本题答案是：C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3、本题自定义代码块</w:t>
      </w:r>
      <w:ins w:id="35" w:author="我只喜欢喝白开" w:date="2020-02-07T14:25:59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的</w:t>
        </w:r>
      </w:ins>
      <w:ins w:id="36" w:author="我只喜欢喝白开" w:date="2020-02-07T14:26:00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功能</w:t>
        </w:r>
      </w:ins>
      <w:ins w:id="37" w:author="我只喜欢喝白开" w:date="2020-02-07T14:26:01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为</w:t>
        </w:r>
      </w:ins>
      <w:ins w:id="38" w:author="我只喜欢喝白开" w:date="2020-02-07T14:27:41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画</w:t>
        </w:r>
      </w:ins>
      <w:ins w:id="39" w:author="我只喜欢喝白开" w:date="2020-02-07T14:27:45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N</w:t>
        </w:r>
      </w:ins>
      <w:ins w:id="40" w:author="我只喜欢喝白开" w:date="2020-02-07T14:27:53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边形</w:t>
        </w:r>
      </w:ins>
      <w:ins w:id="41" w:author="我只喜欢喝白开" w:date="2020-02-07T14:26:07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，</w:t>
        </w:r>
      </w:ins>
      <w:ins w:id="42" w:author="我只喜欢喝白开" w:date="2020-02-07T14:26:09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每</w:t>
        </w:r>
      </w:ins>
      <w:ins w:id="43" w:author="我只喜欢喝白开" w:date="2020-02-07T14:26:14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画</w:t>
        </w:r>
      </w:ins>
      <w:ins w:id="44" w:author="我只喜欢喝白开" w:date="2020-02-07T14:26:18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一条边</w:t>
        </w:r>
      </w:ins>
      <w:ins w:id="45" w:author="我只喜欢喝白开" w:date="2020-02-07T14:26:23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旋转的</w:t>
        </w:r>
      </w:ins>
      <w:ins w:id="46" w:author="我只喜欢喝白开" w:date="2020-02-07T14:26:24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角度</w:t>
        </w:r>
      </w:ins>
      <w:ins w:id="47" w:author="我只喜欢喝白开" w:date="2020-02-07T14:26:27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相同</w:t>
        </w:r>
      </w:ins>
      <w:ins w:id="48" w:author="我只喜欢喝白开" w:date="2020-02-07T14:26:33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，</w:t>
        </w:r>
      </w:ins>
      <w:ins w:id="49" w:author="我只喜欢喝白开" w:date="2020-02-07T14:26:34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所以</w:t>
        </w:r>
      </w:ins>
      <w:ins w:id="50" w:author="我只喜欢喝白开" w:date="2020-02-07T14:26:35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是</w:t>
        </w:r>
      </w:ins>
      <w:ins w:id="51" w:author="我只喜欢喝白开" w:date="2020-02-07T14:26:39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正</w:t>
        </w:r>
      </w:ins>
      <w:ins w:id="52" w:author="我只喜欢喝白开" w:date="2020-02-07T14:26:43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N</w:t>
        </w:r>
      </w:ins>
      <w:ins w:id="53" w:author="我只喜欢喝白开" w:date="2020-02-07T14:26:45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边</w:t>
        </w:r>
      </w:ins>
      <w:ins w:id="54" w:author="我只喜欢喝白开" w:date="2020-02-07T14:26:51Z">
        <w:r>
          <w:rPr>
            <w:rFonts w:hint="eastAsia" w:ascii="微软雅黑" w:hAnsi="微软雅黑" w:eastAsia="微软雅黑" w:cs="微软雅黑"/>
            <w:sz w:val="32"/>
            <w:szCs w:val="32"/>
            <w:lang w:val="en-US" w:eastAsia="zh-CN"/>
          </w:rPr>
          <w:t>形</w:t>
        </w:r>
      </w:ins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。本题答案是:C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sz w:val="32"/>
          <w:szCs w:val="32"/>
        </w:rPr>
        <w:t>答案：B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sz w:val="32"/>
          <w:szCs w:val="32"/>
        </w:rPr>
        <w:t>答案：C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解析：自定义积木【计算 number】的功能为，将变量【k】增加10次number。程序运行后，自定义积木中的number的值为8，所以变量【k】的值为80。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sz w:val="32"/>
          <w:szCs w:val="32"/>
        </w:rPr>
        <w:t>答案：B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解析：自定义积木【判断number】的功能为，判断number是不是偶数，如果是偶数，变量【sum】就增加这个数。所以【sum】需要加上1到16中所有的偶数，所以结果为B。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7、</w:t>
      </w:r>
      <w:r>
        <w:rPr>
          <w:rFonts w:hint="eastAsia" w:ascii="微软雅黑" w:hAnsi="微软雅黑" w:eastAsia="微软雅黑" w:cs="微软雅黑"/>
          <w:sz w:val="32"/>
          <w:szCs w:val="32"/>
        </w:rPr>
        <w:t>答案：A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解析：自定义积木【绘制n and m】的功能为画n次m条边的图形。程序运行后，n为6，m为3，函数中有两层循环，内层循环为画一个正三角形，每画一条边就旋转一次，每次旋转的度数为120（即360度除以3）。外层循环为绘制6次，每画一次就旋转一次，每次旋转的度数为60（即360度除以6）。所以画出的图形为6个正三角形，答案选择A。</w:t>
      </w:r>
    </w:p>
    <w:p>
      <w:pPr>
        <w:widowControl w:val="0"/>
        <w:numPr>
          <w:numId w:val="0"/>
        </w:numPr>
        <w:ind w:leftChars="0"/>
        <w:jc w:val="both"/>
        <w:rPr>
          <w:ins w:id="55" w:author="我只喜欢喝白开" w:date="2020-02-07T11:51:50Z"/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我只喜欢喝白开">
    <w15:presenceInfo w15:providerId="WPS Office" w15:userId="2360021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E4C01"/>
    <w:rsid w:val="2D416349"/>
    <w:rsid w:val="3FB77165"/>
    <w:rsid w:val="4A744B97"/>
    <w:rsid w:val="558726DF"/>
    <w:rsid w:val="5E907802"/>
    <w:rsid w:val="6F9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2020-03-31T11:09:33Z</dcterms:created>
  <dc:creator>鸟人叔</dc:creator>
  <cp:lastModifiedBy>李琼</cp:lastModifiedBy>
  <dcterms:modified xsi:type="dcterms:W3CDTF">2020-03-31T14:27:41Z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